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FC621" w14:textId="6C249589" w:rsidR="00A311AD" w:rsidRDefault="00A311AD" w:rsidP="00A311AD">
      <w:pPr>
        <w:pStyle w:val="Heading1"/>
        <w:rPr>
          <w:lang w:val="en-GB"/>
        </w:rPr>
      </w:pPr>
      <w:r>
        <w:rPr>
          <w:lang w:val="en-GB"/>
        </w:rPr>
        <w:t xml:space="preserve">                               THE BANKING SYSTEM</w:t>
      </w:r>
    </w:p>
    <w:p w14:paraId="01AC1DAE" w14:textId="7661FFA3" w:rsidR="00A311AD" w:rsidRDefault="00A311AD" w:rsidP="00A311AD">
      <w:pPr>
        <w:rPr>
          <w:lang w:val="en-GB"/>
        </w:rPr>
      </w:pPr>
    </w:p>
    <w:p w14:paraId="0FCD7097" w14:textId="276CAFA3" w:rsidR="006B4B14" w:rsidRDefault="006B4B14" w:rsidP="006B4B14">
      <w:pPr>
        <w:pStyle w:val="Subtitle"/>
        <w:rPr>
          <w:lang w:val="en-GB"/>
        </w:rPr>
      </w:pPr>
      <w:r>
        <w:rPr>
          <w:lang w:val="en-GB"/>
        </w:rPr>
        <w:t xml:space="preserve">Requirements Elicitation </w:t>
      </w:r>
    </w:p>
    <w:p w14:paraId="0639B407" w14:textId="298A0751" w:rsidR="003069F5" w:rsidRPr="008C6128" w:rsidRDefault="003069F5" w:rsidP="003069F5">
      <w:pPr>
        <w:rPr>
          <w:rStyle w:val="Emphasis"/>
        </w:rPr>
      </w:pPr>
      <w:r>
        <w:rPr>
          <w:rStyle w:val="SubtleEmphasis"/>
        </w:rPr>
        <w:t>Overview</w:t>
      </w:r>
    </w:p>
    <w:p w14:paraId="34FB3AA1" w14:textId="4AB544CF" w:rsidR="003069F5" w:rsidRDefault="00095249" w:rsidP="006B4B14">
      <w:pPr>
        <w:rPr>
          <w:lang w:val="en-US"/>
        </w:rPr>
      </w:pPr>
      <w:r>
        <w:rPr>
          <w:lang w:val="en-US"/>
        </w:rPr>
        <w:t xml:space="preserve">A mock interview was conducted with the </w:t>
      </w:r>
      <w:r w:rsidR="003069F5">
        <w:rPr>
          <w:lang w:val="en-US"/>
        </w:rPr>
        <w:t>client (</w:t>
      </w:r>
      <w:r>
        <w:rPr>
          <w:lang w:val="en-US"/>
        </w:rPr>
        <w:t>module lecturer</w:t>
      </w:r>
      <w:r w:rsidR="003069F5">
        <w:rPr>
          <w:lang w:val="en-US"/>
        </w:rPr>
        <w:t>)</w:t>
      </w:r>
      <w:r>
        <w:rPr>
          <w:lang w:val="en-US"/>
        </w:rPr>
        <w:t xml:space="preserve"> to collect information on both functional and non-functional requirements. The session was based on</w:t>
      </w:r>
      <w:r w:rsidR="003069F5">
        <w:rPr>
          <w:lang w:val="en-US"/>
        </w:rPr>
        <w:t xml:space="preserve"> asking a variety of questions regarding the system. The main goal of this interview was to have a clear understanding of what the client wants as the system </w:t>
      </w:r>
      <w:r w:rsidR="00D93F66">
        <w:rPr>
          <w:lang w:val="en-US"/>
        </w:rPr>
        <w:t>analyst</w:t>
      </w:r>
      <w:r w:rsidR="003069F5">
        <w:rPr>
          <w:lang w:val="en-US"/>
        </w:rPr>
        <w:t>.</w:t>
      </w:r>
    </w:p>
    <w:p w14:paraId="32D0B8BD" w14:textId="77777777" w:rsidR="00F36F2D" w:rsidRDefault="00F36F2D" w:rsidP="006B4B14">
      <w:pPr>
        <w:rPr>
          <w:lang w:val="en-US"/>
        </w:rPr>
      </w:pPr>
    </w:p>
    <w:p w14:paraId="676ABDD7" w14:textId="44522A02" w:rsidR="00F36F2D" w:rsidRDefault="00F36F2D" w:rsidP="002C7646">
      <w:pPr>
        <w:pStyle w:val="Subtitle"/>
        <w:numPr>
          <w:ilvl w:val="0"/>
          <w:numId w:val="0"/>
        </w:numPr>
        <w:rPr>
          <w:lang w:val="en-US"/>
        </w:rPr>
      </w:pPr>
      <w:r>
        <w:rPr>
          <w:lang w:val="en-US"/>
        </w:rPr>
        <w:t>Functional Requirements</w:t>
      </w:r>
    </w:p>
    <w:p w14:paraId="77582D74" w14:textId="409199BB" w:rsidR="00596097" w:rsidRPr="00596097" w:rsidRDefault="00596097" w:rsidP="00596097">
      <w:pPr>
        <w:rPr>
          <w:lang w:val="en-US"/>
        </w:rPr>
      </w:pPr>
      <w:r>
        <w:rPr>
          <w:lang w:val="en-US"/>
        </w:rPr>
        <w:t>The system must</w:t>
      </w:r>
      <w:r w:rsidR="004E62F4">
        <w:rPr>
          <w:lang w:val="en-US"/>
        </w:rPr>
        <w:t xml:space="preserve"> be able </w:t>
      </w:r>
      <w:proofErr w:type="gramStart"/>
      <w:r w:rsidR="004E62F4">
        <w:rPr>
          <w:lang w:val="en-US"/>
        </w:rPr>
        <w:t>to</w:t>
      </w:r>
      <w:r w:rsidR="004C0F7C">
        <w:rPr>
          <w:lang w:val="en-US"/>
        </w:rPr>
        <w:t>;</w:t>
      </w:r>
      <w:proofErr w:type="gramEnd"/>
    </w:p>
    <w:p w14:paraId="53C8366B" w14:textId="18F32621" w:rsidR="002C7646" w:rsidRDefault="00596097" w:rsidP="002C76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</w:t>
      </w:r>
      <w:r w:rsidR="005B6994">
        <w:rPr>
          <w:lang w:val="en-US"/>
        </w:rPr>
        <w:t>ermit a customer to</w:t>
      </w:r>
      <w:r w:rsidR="00F708A5">
        <w:rPr>
          <w:lang w:val="en-US"/>
        </w:rPr>
        <w:t xml:space="preserve"> open an account with a bank</w:t>
      </w:r>
      <w:r w:rsidR="006374D6">
        <w:rPr>
          <w:lang w:val="en-US"/>
        </w:rPr>
        <w:t>.</w:t>
      </w:r>
    </w:p>
    <w:p w14:paraId="6330567B" w14:textId="7FCDE5BB" w:rsidR="00F708A5" w:rsidRDefault="004C0F7C" w:rsidP="002C76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Allow customers to open any account of their choice</w:t>
      </w:r>
      <w:r w:rsidR="006374D6">
        <w:rPr>
          <w:lang w:val="en-US"/>
        </w:rPr>
        <w:t>.</w:t>
      </w:r>
    </w:p>
    <w:p w14:paraId="0915E457" w14:textId="11F50502" w:rsidR="004C0F7C" w:rsidRDefault="002833E6" w:rsidP="002C76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</w:t>
      </w:r>
      <w:r w:rsidR="00ED7757">
        <w:rPr>
          <w:lang w:val="en-US"/>
        </w:rPr>
        <w:t>ave a form of authentication</w:t>
      </w:r>
      <w:r w:rsidR="00420235">
        <w:rPr>
          <w:lang w:val="en-US"/>
        </w:rPr>
        <w:t xml:space="preserve"> before giving the customer</w:t>
      </w:r>
      <w:r w:rsidR="005E5D0F">
        <w:rPr>
          <w:lang w:val="en-US"/>
        </w:rPr>
        <w:t xml:space="preserve"> </w:t>
      </w:r>
      <w:r w:rsidR="008425D6">
        <w:rPr>
          <w:lang w:val="en-US"/>
        </w:rPr>
        <w:t xml:space="preserve">any </w:t>
      </w:r>
      <w:r w:rsidR="00420235">
        <w:rPr>
          <w:lang w:val="en-US"/>
        </w:rPr>
        <w:t xml:space="preserve">access to </w:t>
      </w:r>
      <w:r w:rsidR="008425D6">
        <w:rPr>
          <w:lang w:val="en-US"/>
        </w:rPr>
        <w:t>the system</w:t>
      </w:r>
      <w:r w:rsidR="006374D6">
        <w:rPr>
          <w:lang w:val="en-US"/>
        </w:rPr>
        <w:t>.</w:t>
      </w:r>
    </w:p>
    <w:p w14:paraId="73511E2B" w14:textId="631E06BA" w:rsidR="008425D6" w:rsidRDefault="00C6280E" w:rsidP="002C76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Have processes that effectively include</w:t>
      </w:r>
      <w:r w:rsidR="000B1F8E">
        <w:rPr>
          <w:lang w:val="en-US"/>
        </w:rPr>
        <w:t xml:space="preserve"> all</w:t>
      </w:r>
      <w:r w:rsidR="00DD3139">
        <w:rPr>
          <w:lang w:val="en-US"/>
        </w:rPr>
        <w:t xml:space="preserve"> functions relating</w:t>
      </w:r>
      <w:r w:rsidR="000B1F8E">
        <w:rPr>
          <w:lang w:val="en-US"/>
        </w:rPr>
        <w:t xml:space="preserve"> to the opening and </w:t>
      </w:r>
      <w:r w:rsidR="005506D5">
        <w:rPr>
          <w:lang w:val="en-US"/>
        </w:rPr>
        <w:t xml:space="preserve">maintenance </w:t>
      </w:r>
      <w:r w:rsidR="006374D6">
        <w:rPr>
          <w:lang w:val="en-US"/>
        </w:rPr>
        <w:t>of accounts.</w:t>
      </w:r>
    </w:p>
    <w:p w14:paraId="4F152731" w14:textId="7D809838" w:rsidR="002407E8" w:rsidRDefault="00F2427E" w:rsidP="002C76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Allow </w:t>
      </w:r>
      <w:r w:rsidR="00076131">
        <w:rPr>
          <w:lang w:val="en-US"/>
        </w:rPr>
        <w:t>customers</w:t>
      </w:r>
      <w:r>
        <w:rPr>
          <w:lang w:val="en-US"/>
        </w:rPr>
        <w:t xml:space="preserve"> to </w:t>
      </w:r>
      <w:r w:rsidR="008F65DC">
        <w:rPr>
          <w:lang w:val="en-US"/>
        </w:rPr>
        <w:t xml:space="preserve">make deposits </w:t>
      </w:r>
      <w:r w:rsidR="004769C9">
        <w:rPr>
          <w:lang w:val="en-US"/>
        </w:rPr>
        <w:t>in any of the accounts</w:t>
      </w:r>
    </w:p>
    <w:p w14:paraId="010B3751" w14:textId="2CC794BE" w:rsidR="00076131" w:rsidRDefault="00076131" w:rsidP="002C76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Have an automat</w:t>
      </w:r>
      <w:r w:rsidR="00DD6852">
        <w:rPr>
          <w:lang w:val="en-US"/>
        </w:rPr>
        <w:t>ed interest calculation</w:t>
      </w:r>
    </w:p>
    <w:p w14:paraId="0FC83E2F" w14:textId="4C6DD2BE" w:rsidR="001E668D" w:rsidRDefault="00E45A57" w:rsidP="002C76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Allow withdrawal of funds</w:t>
      </w:r>
    </w:p>
    <w:p w14:paraId="1B0DD73C" w14:textId="1314CA62" w:rsidR="00DF3DF8" w:rsidRDefault="006A190D" w:rsidP="002C76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Generate and allow viewing of transaction history</w:t>
      </w:r>
    </w:p>
    <w:p w14:paraId="5D5AC87D" w14:textId="77777777" w:rsidR="00176EAE" w:rsidRDefault="00176EAE" w:rsidP="00892C3B">
      <w:pPr>
        <w:pStyle w:val="ListParagraph"/>
        <w:rPr>
          <w:lang w:val="en-US"/>
        </w:rPr>
      </w:pPr>
    </w:p>
    <w:p w14:paraId="09C9E98A" w14:textId="17B2FF42" w:rsidR="00176EAE" w:rsidRDefault="00176EAE" w:rsidP="00176EAE">
      <w:pPr>
        <w:pStyle w:val="Subtitle"/>
        <w:rPr>
          <w:lang w:val="en-US"/>
        </w:rPr>
      </w:pPr>
      <w:r>
        <w:rPr>
          <w:lang w:val="en-US"/>
        </w:rPr>
        <w:t>Non-functional</w:t>
      </w:r>
      <w:r w:rsidR="004D673E">
        <w:rPr>
          <w:lang w:val="en-US"/>
        </w:rPr>
        <w:t xml:space="preserve"> Requirements</w:t>
      </w:r>
    </w:p>
    <w:p w14:paraId="4F7EC654" w14:textId="275A2FB1" w:rsidR="004D673E" w:rsidRDefault="007638A4" w:rsidP="004D673E">
      <w:pPr>
        <w:rPr>
          <w:lang w:val="en-US"/>
        </w:rPr>
      </w:pPr>
      <w:r>
        <w:rPr>
          <w:lang w:val="en-US"/>
        </w:rPr>
        <w:t xml:space="preserve">The system </w:t>
      </w:r>
      <w:r w:rsidR="00D6262A">
        <w:rPr>
          <w:lang w:val="en-US"/>
        </w:rPr>
        <w:t xml:space="preserve">should </w:t>
      </w:r>
      <w:proofErr w:type="gramStart"/>
      <w:r w:rsidR="004E62F4">
        <w:rPr>
          <w:lang w:val="en-US"/>
        </w:rPr>
        <w:t>have</w:t>
      </w:r>
      <w:r w:rsidR="00D15288">
        <w:rPr>
          <w:lang w:val="en-US"/>
        </w:rPr>
        <w:t>;</w:t>
      </w:r>
      <w:proofErr w:type="gramEnd"/>
    </w:p>
    <w:p w14:paraId="655A017A" w14:textId="3C6A0597" w:rsidR="006E1160" w:rsidRDefault="004E62F4" w:rsidP="00D1528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Performance</w:t>
      </w:r>
      <w:proofErr w:type="gramStart"/>
      <w:r>
        <w:rPr>
          <w:lang w:val="en-US"/>
        </w:rPr>
        <w:t>:</w:t>
      </w:r>
      <w:r w:rsidR="008F3564">
        <w:rPr>
          <w:lang w:val="en-US"/>
        </w:rPr>
        <w:t xml:space="preserve"> </w:t>
      </w:r>
      <w:r w:rsidR="008D1090">
        <w:rPr>
          <w:lang w:val="en-US"/>
        </w:rPr>
        <w:t xml:space="preserve"> should</w:t>
      </w:r>
      <w:proofErr w:type="gramEnd"/>
      <w:r w:rsidR="008D1090">
        <w:rPr>
          <w:lang w:val="en-US"/>
        </w:rPr>
        <w:t xml:space="preserve"> be fast and efficient </w:t>
      </w:r>
    </w:p>
    <w:p w14:paraId="15BBECE7" w14:textId="15CAF9B9" w:rsidR="007D7FFD" w:rsidRDefault="00AB48A0" w:rsidP="00D1528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Usability</w:t>
      </w:r>
      <w:r w:rsidR="00BD4B7C">
        <w:rPr>
          <w:lang w:val="en-US"/>
        </w:rPr>
        <w:t>:</w:t>
      </w:r>
      <w:r w:rsidR="00713A01">
        <w:rPr>
          <w:lang w:val="en-US"/>
        </w:rPr>
        <w:t xml:space="preserve"> should be easy to use for customers </w:t>
      </w:r>
    </w:p>
    <w:p w14:paraId="07AE1B01" w14:textId="2F293086" w:rsidR="00BD4B7C" w:rsidRDefault="008D1090" w:rsidP="00D1528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Security:</w:t>
      </w:r>
      <w:r w:rsidR="00872B2B">
        <w:rPr>
          <w:lang w:val="en-US"/>
        </w:rPr>
        <w:t xml:space="preserve"> </w:t>
      </w:r>
      <w:r w:rsidR="000F0035">
        <w:rPr>
          <w:lang w:val="en-US"/>
        </w:rPr>
        <w:t>system should be protected from unauthorized access</w:t>
      </w:r>
    </w:p>
    <w:p w14:paraId="5A5A539E" w14:textId="77777777" w:rsidR="006E1160" w:rsidRDefault="006E1160" w:rsidP="006E1160">
      <w:pPr>
        <w:pStyle w:val="ListParagraph"/>
        <w:rPr>
          <w:lang w:val="en-US"/>
        </w:rPr>
      </w:pPr>
    </w:p>
    <w:p w14:paraId="068FEC29" w14:textId="77777777" w:rsidR="002B11EF" w:rsidRDefault="002B11EF" w:rsidP="002B11EF">
      <w:pPr>
        <w:pStyle w:val="Subtitle"/>
        <w:rPr>
          <w:lang w:val="en-US"/>
        </w:rPr>
      </w:pPr>
      <w:r>
        <w:rPr>
          <w:lang w:val="en-US"/>
        </w:rPr>
        <w:t>Structural UML Diagram</w:t>
      </w:r>
    </w:p>
    <w:p w14:paraId="00A1B482" w14:textId="6C946762" w:rsidR="008C6128" w:rsidRDefault="008C6128" w:rsidP="008C6128">
      <w:pPr>
        <w:rPr>
          <w:rStyle w:val="SubtleEmphasis"/>
        </w:rPr>
      </w:pPr>
      <w:r>
        <w:rPr>
          <w:rStyle w:val="SubtleEmphasis"/>
        </w:rPr>
        <w:t>System Use</w:t>
      </w:r>
      <w:r w:rsidR="000552AE">
        <w:rPr>
          <w:rStyle w:val="SubtleEmphasis"/>
        </w:rPr>
        <w:t xml:space="preserve"> Case Diagram</w:t>
      </w:r>
    </w:p>
    <w:p w14:paraId="37CFF916" w14:textId="668EE6C4" w:rsidR="000552AE" w:rsidRDefault="00B6328A" w:rsidP="008C6128">
      <w:pPr>
        <w:rPr>
          <w:rStyle w:val="SubtleEmphasis"/>
          <w:lang w:val="en-US"/>
        </w:rPr>
      </w:pPr>
      <w:r>
        <w:rPr>
          <w:i/>
          <w:iCs/>
          <w:noProof/>
          <w:color w:val="404040" w:themeColor="text1" w:themeTint="BF"/>
          <w:lang w:val="en-US"/>
        </w:rPr>
        <w:drawing>
          <wp:inline distT="0" distB="0" distL="0" distR="0" wp14:anchorId="1337E0E5" wp14:editId="20A7F7AB">
            <wp:extent cx="6799100" cy="5874385"/>
            <wp:effectExtent l="0" t="0" r="1905" b="0"/>
            <wp:docPr id="2056169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69505" name="Picture 20561695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4688" cy="589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9553" w14:textId="77777777" w:rsidR="00857F1B" w:rsidRDefault="00857F1B" w:rsidP="008C6128">
      <w:pPr>
        <w:rPr>
          <w:rStyle w:val="SubtleEmphasis"/>
          <w:lang w:val="en-US"/>
        </w:rPr>
      </w:pPr>
    </w:p>
    <w:p w14:paraId="50CC21BB" w14:textId="77777777" w:rsidR="00857F1B" w:rsidRDefault="00857F1B" w:rsidP="008C6128">
      <w:pPr>
        <w:rPr>
          <w:rStyle w:val="SubtleEmphasis"/>
          <w:lang w:val="en-US"/>
        </w:rPr>
      </w:pPr>
    </w:p>
    <w:p w14:paraId="4DAF2A61" w14:textId="77777777" w:rsidR="00857F1B" w:rsidRDefault="00857F1B" w:rsidP="008C6128">
      <w:pPr>
        <w:rPr>
          <w:rStyle w:val="SubtleEmphasis"/>
          <w:lang w:val="en-US"/>
        </w:rPr>
      </w:pPr>
    </w:p>
    <w:p w14:paraId="29225A41" w14:textId="77777777" w:rsidR="00857F1B" w:rsidRDefault="00857F1B" w:rsidP="008C6128">
      <w:pPr>
        <w:rPr>
          <w:rStyle w:val="SubtleEmphasis"/>
          <w:lang w:val="en-US"/>
        </w:rPr>
      </w:pPr>
    </w:p>
    <w:p w14:paraId="16762EE0" w14:textId="77777777" w:rsidR="00857F1B" w:rsidRDefault="00857F1B" w:rsidP="008C6128">
      <w:pPr>
        <w:rPr>
          <w:rStyle w:val="SubtleEmphasis"/>
          <w:lang w:val="en-US"/>
        </w:rPr>
      </w:pPr>
    </w:p>
    <w:p w14:paraId="0D33561D" w14:textId="77777777" w:rsidR="00857F1B" w:rsidRDefault="00857F1B" w:rsidP="008C6128">
      <w:pPr>
        <w:rPr>
          <w:rStyle w:val="SubtleEmphasis"/>
          <w:lang w:val="en-US"/>
        </w:rPr>
      </w:pPr>
    </w:p>
    <w:p w14:paraId="0F5BFDEB" w14:textId="69294826" w:rsidR="00512683" w:rsidRDefault="00512683" w:rsidP="008C6128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>Class</w:t>
      </w:r>
      <w:r w:rsidR="00DD40B3">
        <w:rPr>
          <w:rStyle w:val="SubtleEmphasis"/>
          <w:lang w:val="en-US"/>
        </w:rPr>
        <w:t xml:space="preserve"> Diagram</w:t>
      </w:r>
    </w:p>
    <w:p w14:paraId="19C580B3" w14:textId="03F4E74E" w:rsidR="00E75AB3" w:rsidRDefault="00B70702" w:rsidP="008C6128">
      <w:pPr>
        <w:rPr>
          <w:rStyle w:val="SubtleEmphasis"/>
          <w:lang w:val="en-US"/>
        </w:rPr>
      </w:pPr>
      <w:r>
        <w:rPr>
          <w:i/>
          <w:iCs/>
          <w:noProof/>
          <w:color w:val="404040" w:themeColor="text1" w:themeTint="BF"/>
          <w:lang w:val="en-US"/>
        </w:rPr>
        <w:drawing>
          <wp:inline distT="0" distB="0" distL="0" distR="0" wp14:anchorId="655A5A20" wp14:editId="461080C0">
            <wp:extent cx="6339840" cy="4838700"/>
            <wp:effectExtent l="0" t="0" r="3810" b="0"/>
            <wp:docPr id="1070122328" name="Picture 2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22328" name="Picture 2" descr="A diagram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E6CE" w14:textId="77777777" w:rsidR="00857F1B" w:rsidRDefault="00857F1B" w:rsidP="008C6128">
      <w:pPr>
        <w:rPr>
          <w:rStyle w:val="SubtleEmphasis"/>
          <w:lang w:val="en-US"/>
        </w:rPr>
      </w:pPr>
    </w:p>
    <w:p w14:paraId="633F0423" w14:textId="77777777" w:rsidR="00857F1B" w:rsidRDefault="00857F1B" w:rsidP="008C6128">
      <w:pPr>
        <w:rPr>
          <w:rStyle w:val="SubtleEmphasis"/>
          <w:lang w:val="en-US"/>
        </w:rPr>
      </w:pPr>
    </w:p>
    <w:p w14:paraId="13BD9B32" w14:textId="77777777" w:rsidR="00857F1B" w:rsidRDefault="00857F1B" w:rsidP="008C6128">
      <w:pPr>
        <w:rPr>
          <w:rStyle w:val="SubtleEmphasis"/>
          <w:lang w:val="en-US"/>
        </w:rPr>
      </w:pPr>
    </w:p>
    <w:p w14:paraId="0FA7956B" w14:textId="77777777" w:rsidR="00857F1B" w:rsidRDefault="00857F1B" w:rsidP="008C6128">
      <w:pPr>
        <w:rPr>
          <w:rStyle w:val="SubtleEmphasis"/>
          <w:lang w:val="en-US"/>
        </w:rPr>
      </w:pPr>
    </w:p>
    <w:p w14:paraId="64329C2C" w14:textId="18293F9B" w:rsidR="00AC548D" w:rsidRPr="00E24F3F" w:rsidRDefault="00385E82" w:rsidP="00E24F3F">
      <w:pPr>
        <w:pStyle w:val="Subtitle"/>
        <w:rPr>
          <w:rStyle w:val="SubtleEmphasis"/>
          <w:i w:val="0"/>
          <w:iCs w:val="0"/>
          <w:color w:val="595959" w:themeColor="text1" w:themeTint="A6"/>
        </w:rPr>
      </w:pPr>
      <w:r>
        <w:rPr>
          <w:rStyle w:val="SubtleEmphasis"/>
          <w:i w:val="0"/>
          <w:iCs w:val="0"/>
          <w:color w:val="595959" w:themeColor="text1" w:themeTint="A6"/>
        </w:rPr>
        <w:t>Behavioural</w:t>
      </w:r>
      <w:r w:rsidR="00E24F3F">
        <w:rPr>
          <w:rStyle w:val="SubtleEmphasis"/>
          <w:i w:val="0"/>
          <w:iCs w:val="0"/>
          <w:color w:val="595959" w:themeColor="text1" w:themeTint="A6"/>
        </w:rPr>
        <w:t xml:space="preserve"> </w:t>
      </w:r>
      <w:r>
        <w:rPr>
          <w:rStyle w:val="SubtleEmphasis"/>
          <w:i w:val="0"/>
          <w:iCs w:val="0"/>
          <w:color w:val="595959" w:themeColor="text1" w:themeTint="A6"/>
        </w:rPr>
        <w:t xml:space="preserve">Modelling </w:t>
      </w:r>
    </w:p>
    <w:p w14:paraId="73B73158" w14:textId="6990F1A9" w:rsidR="00D15288" w:rsidRDefault="004E62F4" w:rsidP="002B11EF">
      <w:pPr>
        <w:pStyle w:val="Subtitle"/>
        <w:rPr>
          <w:rStyle w:val="SubtleEmphasis"/>
        </w:rPr>
      </w:pPr>
      <w:r>
        <w:rPr>
          <w:lang w:val="en-US"/>
        </w:rPr>
        <w:t xml:space="preserve"> </w:t>
      </w:r>
      <w:r w:rsidR="00464656">
        <w:rPr>
          <w:rStyle w:val="SubtleEmphasis"/>
        </w:rPr>
        <w:t>Login Sequence Diagram</w:t>
      </w:r>
    </w:p>
    <w:p w14:paraId="5D709C44" w14:textId="4153FA56" w:rsidR="00857F1B" w:rsidRDefault="0009534C" w:rsidP="00857F1B">
      <w:r>
        <w:rPr>
          <w:noProof/>
        </w:rPr>
        <w:drawing>
          <wp:inline distT="0" distB="0" distL="0" distR="0" wp14:anchorId="4DB79A2C" wp14:editId="27DE1475">
            <wp:extent cx="5943600" cy="5082540"/>
            <wp:effectExtent l="0" t="0" r="0" b="3810"/>
            <wp:docPr id="10201378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137893" name="Picture 10201378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2977" w14:textId="77777777" w:rsidR="00E14315" w:rsidRDefault="00E14315" w:rsidP="00857F1B"/>
    <w:p w14:paraId="19B0611A" w14:textId="77777777" w:rsidR="00E14315" w:rsidRDefault="00E14315" w:rsidP="00857F1B"/>
    <w:p w14:paraId="06572CA4" w14:textId="77777777" w:rsidR="00B61318" w:rsidRDefault="00B61318" w:rsidP="00857F1B"/>
    <w:p w14:paraId="7AEEAC79" w14:textId="77777777" w:rsidR="00B61318" w:rsidRDefault="00B61318" w:rsidP="00857F1B"/>
    <w:p w14:paraId="23FD2EFD" w14:textId="77777777" w:rsidR="00B61318" w:rsidRDefault="00B61318" w:rsidP="00857F1B"/>
    <w:p w14:paraId="29566B1B" w14:textId="458306A9" w:rsidR="00E14315" w:rsidRDefault="00E14315" w:rsidP="00857F1B">
      <w:pPr>
        <w:rPr>
          <w:rStyle w:val="SubtleEmphasis"/>
        </w:rPr>
      </w:pPr>
      <w:r>
        <w:rPr>
          <w:rStyle w:val="SubtleEmphasis"/>
        </w:rPr>
        <w:t>Deposit Sequence Diagram</w:t>
      </w:r>
    </w:p>
    <w:p w14:paraId="1ECAF0E2" w14:textId="77777777" w:rsidR="007F32AF" w:rsidRDefault="007F32AF" w:rsidP="00857F1B">
      <w:pPr>
        <w:rPr>
          <w:rStyle w:val="SubtleEmphasis"/>
        </w:rPr>
      </w:pPr>
    </w:p>
    <w:p w14:paraId="79AEE7AB" w14:textId="165725D9" w:rsidR="007F32AF" w:rsidRDefault="00B61318" w:rsidP="00857F1B">
      <w:pPr>
        <w:rPr>
          <w:rStyle w:val="Emphasis"/>
        </w:rPr>
      </w:pPr>
      <w:r>
        <w:rPr>
          <w:i/>
          <w:iCs/>
          <w:noProof/>
        </w:rPr>
        <w:drawing>
          <wp:inline distT="0" distB="0" distL="0" distR="0" wp14:anchorId="2853C0FD" wp14:editId="7B4B7AEB">
            <wp:extent cx="6522720" cy="2548255"/>
            <wp:effectExtent l="0" t="0" r="0" b="4445"/>
            <wp:docPr id="11848138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13874" name="Picture 11848138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3FB2" w14:textId="77777777" w:rsidR="00B61318" w:rsidRDefault="00B61318" w:rsidP="00857F1B">
      <w:pPr>
        <w:rPr>
          <w:rStyle w:val="Emphasis"/>
        </w:rPr>
      </w:pPr>
    </w:p>
    <w:p w14:paraId="7222EE23" w14:textId="4BAEDD94" w:rsidR="00B61318" w:rsidRDefault="00B61318" w:rsidP="00B61318">
      <w:pPr>
        <w:pStyle w:val="Subtitle"/>
        <w:rPr>
          <w:rStyle w:val="Emphasis"/>
        </w:rPr>
      </w:pPr>
      <w:r>
        <w:rPr>
          <w:rStyle w:val="Emphasis"/>
        </w:rPr>
        <w:t>Meeting Reco</w:t>
      </w:r>
      <w:r w:rsidR="00214F2B">
        <w:rPr>
          <w:rStyle w:val="Emphasis"/>
        </w:rPr>
        <w:t>rd Appendix</w:t>
      </w:r>
    </w:p>
    <w:p w14:paraId="15169C8F" w14:textId="2ABACBFD" w:rsidR="00214F2B" w:rsidRDefault="000077F8" w:rsidP="00214F2B">
      <w:pPr>
        <w:rPr>
          <w:lang w:val="en-US"/>
        </w:rPr>
      </w:pPr>
      <w:r>
        <w:t xml:space="preserve">Q1. Does monthly </w:t>
      </w:r>
      <w:ins w:id="0" w:author="Microsoft Word" w:date="2025-09-19T23:57:00Z" w16du:dateUtc="2025-09-19T21:57:00Z">
        <w:r w:rsidR="00CD5FE4">
          <w:t>interest</w:t>
        </w:r>
      </w:ins>
      <w:r>
        <w:t xml:space="preserve"> require huma</w:t>
      </w:r>
      <w:r>
        <w:rPr>
          <w:lang w:val="en-US"/>
        </w:rPr>
        <w:t xml:space="preserve"> approval or </w:t>
      </w:r>
      <w:r w:rsidR="00223AC5">
        <w:rPr>
          <w:lang w:val="en-US"/>
        </w:rPr>
        <w:t>should</w:t>
      </w:r>
      <w:r w:rsidR="0066757C">
        <w:rPr>
          <w:lang w:val="en-GB"/>
        </w:rPr>
        <w:t xml:space="preserve"> </w:t>
      </w:r>
      <w:r w:rsidR="00CD5FE4">
        <w:t xml:space="preserve">it </w:t>
      </w:r>
      <w:r w:rsidR="00223AC5">
        <w:rPr>
          <w:lang w:val="en-US"/>
        </w:rPr>
        <w:t>be</w:t>
      </w:r>
      <w:r w:rsidR="00F77941">
        <w:rPr>
          <w:lang w:val="en-US"/>
        </w:rPr>
        <w:t xml:space="preserve"> </w:t>
      </w:r>
      <w:r w:rsidR="00CD5FE4">
        <w:t>fully automated</w:t>
      </w:r>
      <w:r w:rsidR="00223AC5">
        <w:rPr>
          <w:lang w:val="en-US"/>
        </w:rPr>
        <w:t>?</w:t>
      </w:r>
    </w:p>
    <w:p w14:paraId="2C3CF097" w14:textId="04B6469C" w:rsidR="009F683A" w:rsidRDefault="009F683A" w:rsidP="009F683A">
      <w:pPr>
        <w:pStyle w:val="ListParagraph"/>
        <w:numPr>
          <w:ilvl w:val="0"/>
          <w:numId w:val="4"/>
        </w:numPr>
      </w:pPr>
      <w:r>
        <w:t>It should be fully automated</w:t>
      </w:r>
    </w:p>
    <w:p w14:paraId="0B149A01" w14:textId="3D161FBA" w:rsidR="009F683A" w:rsidRPr="0066757C" w:rsidRDefault="009F683A" w:rsidP="009F683A">
      <w:pPr>
        <w:rPr>
          <w:lang w:val="en-GB"/>
        </w:rPr>
      </w:pPr>
      <w:r>
        <w:t>Q2.</w:t>
      </w:r>
      <w:r w:rsidR="00E133CE">
        <w:t xml:space="preserve"> </w:t>
      </w:r>
      <w:r w:rsidR="003E225B">
        <w:rPr>
          <w:lang w:val="en-US"/>
        </w:rPr>
        <w:t>What</w:t>
      </w:r>
      <w:r w:rsidR="00DA3338">
        <w:rPr>
          <w:lang w:val="en-US"/>
        </w:rPr>
        <w:t xml:space="preserve"> customer information is </w:t>
      </w:r>
      <w:r w:rsidR="003E6C36">
        <w:rPr>
          <w:lang w:val="en-US"/>
        </w:rPr>
        <w:t xml:space="preserve">critical to </w:t>
      </w:r>
      <w:r w:rsidR="003E225B">
        <w:rPr>
          <w:lang w:val="en-US"/>
        </w:rPr>
        <w:t>capture</w:t>
      </w:r>
    </w:p>
    <w:p w14:paraId="5B1916E3" w14:textId="54A813EF" w:rsidR="00F36F2D" w:rsidRDefault="00B27988" w:rsidP="006B4B1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It should be something you can tell as a system analyst </w:t>
      </w:r>
    </w:p>
    <w:p w14:paraId="7EA54DA6" w14:textId="592C9005" w:rsidR="00B27988" w:rsidRDefault="00FA725D" w:rsidP="00B27988">
      <w:pPr>
        <w:ind w:left="360"/>
        <w:rPr>
          <w:lang w:val="en-US"/>
        </w:rPr>
      </w:pPr>
      <w:r>
        <w:rPr>
          <w:lang w:val="en-US"/>
        </w:rPr>
        <w:t>Q</w:t>
      </w:r>
      <w:r w:rsidR="00C7128C">
        <w:rPr>
          <w:lang w:val="en-US"/>
        </w:rPr>
        <w:t>3</w:t>
      </w:r>
      <w:r w:rsidR="00B27988">
        <w:rPr>
          <w:lang w:val="en-US"/>
        </w:rPr>
        <w:t xml:space="preserve">. </w:t>
      </w:r>
      <w:r w:rsidR="00E25A10">
        <w:rPr>
          <w:lang w:val="en-US"/>
        </w:rPr>
        <w:t>Does system support multiple users at the same time</w:t>
      </w:r>
    </w:p>
    <w:p w14:paraId="38666689" w14:textId="7BDAB214" w:rsidR="00E25A10" w:rsidRDefault="00322A2A" w:rsidP="00E25A1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Not part of the assignment </w:t>
      </w:r>
    </w:p>
    <w:p w14:paraId="0CC6993A" w14:textId="3576526D" w:rsidR="00322A2A" w:rsidRDefault="009F701D" w:rsidP="008452C4">
      <w:pPr>
        <w:ind w:left="360"/>
        <w:rPr>
          <w:lang w:val="en-US"/>
        </w:rPr>
      </w:pPr>
      <w:r>
        <w:rPr>
          <w:lang w:val="en-US"/>
        </w:rPr>
        <w:t>Q</w:t>
      </w:r>
      <w:r w:rsidR="00C7128C">
        <w:rPr>
          <w:lang w:val="en-US"/>
        </w:rPr>
        <w:t>4</w:t>
      </w:r>
      <w:r w:rsidR="003C7011">
        <w:rPr>
          <w:lang w:val="en-US"/>
        </w:rPr>
        <w:t>. What currency should be used?</w:t>
      </w:r>
    </w:p>
    <w:p w14:paraId="07491998" w14:textId="404EA6F5" w:rsidR="003C7011" w:rsidRDefault="00B748FB" w:rsidP="001423A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Any that the system analyst chooses</w:t>
      </w:r>
    </w:p>
    <w:p w14:paraId="3D44D404" w14:textId="200FFE64" w:rsidR="00B748FB" w:rsidRDefault="00F95FA5" w:rsidP="00B748FB">
      <w:pPr>
        <w:ind w:left="360"/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5</w:t>
      </w:r>
      <w:r w:rsidR="00DD60A0">
        <w:rPr>
          <w:lang w:val="en-US"/>
        </w:rPr>
        <w:t>.Does</w:t>
      </w:r>
      <w:proofErr w:type="gramEnd"/>
      <w:r w:rsidR="00DD60A0">
        <w:rPr>
          <w:lang w:val="en-US"/>
        </w:rPr>
        <w:t xml:space="preserve"> the system </w:t>
      </w:r>
      <w:r w:rsidR="0066757C">
        <w:rPr>
          <w:lang w:val="en-US"/>
        </w:rPr>
        <w:t>generate</w:t>
      </w:r>
      <w:r w:rsidR="00DD60A0">
        <w:rPr>
          <w:lang w:val="en-US"/>
        </w:rPr>
        <w:t xml:space="preserve"> any reports?</w:t>
      </w:r>
    </w:p>
    <w:p w14:paraId="738C3103" w14:textId="2C54E862" w:rsidR="00DD60A0" w:rsidRDefault="00DA600D" w:rsidP="00C7405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</w:t>
      </w:r>
    </w:p>
    <w:p w14:paraId="1BD7A23B" w14:textId="0145482E" w:rsidR="00F36F2D" w:rsidRPr="00095249" w:rsidRDefault="00F36F2D" w:rsidP="004F199E">
      <w:pPr>
        <w:rPr>
          <w:lang w:val="en-US"/>
        </w:rPr>
      </w:pPr>
    </w:p>
    <w:sectPr w:rsidR="00F36F2D" w:rsidRPr="000952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A7F73"/>
    <w:multiLevelType w:val="hybridMultilevel"/>
    <w:tmpl w:val="5C84B1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B307D"/>
    <w:multiLevelType w:val="hybridMultilevel"/>
    <w:tmpl w:val="CA8838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414C5"/>
    <w:multiLevelType w:val="hybridMultilevel"/>
    <w:tmpl w:val="99B651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A4290"/>
    <w:multiLevelType w:val="hybridMultilevel"/>
    <w:tmpl w:val="7AA0F0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E24FE"/>
    <w:multiLevelType w:val="hybridMultilevel"/>
    <w:tmpl w:val="C8C26E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7437812">
    <w:abstractNumId w:val="0"/>
  </w:num>
  <w:num w:numId="2" w16cid:durableId="840319796">
    <w:abstractNumId w:val="4"/>
  </w:num>
  <w:num w:numId="3" w16cid:durableId="1160006434">
    <w:abstractNumId w:val="1"/>
  </w:num>
  <w:num w:numId="4" w16cid:durableId="1748113017">
    <w:abstractNumId w:val="3"/>
  </w:num>
  <w:num w:numId="5" w16cid:durableId="1099815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AD"/>
    <w:rsid w:val="000077F8"/>
    <w:rsid w:val="000552AE"/>
    <w:rsid w:val="00076131"/>
    <w:rsid w:val="00086F42"/>
    <w:rsid w:val="00095249"/>
    <w:rsid w:val="0009534C"/>
    <w:rsid w:val="000B1F8E"/>
    <w:rsid w:val="000C0055"/>
    <w:rsid w:val="000F0035"/>
    <w:rsid w:val="001423A5"/>
    <w:rsid w:val="00176EAE"/>
    <w:rsid w:val="001A4140"/>
    <w:rsid w:val="001E668D"/>
    <w:rsid w:val="00214F2B"/>
    <w:rsid w:val="00223AC5"/>
    <w:rsid w:val="002407E8"/>
    <w:rsid w:val="00270F02"/>
    <w:rsid w:val="002833E6"/>
    <w:rsid w:val="002B11EF"/>
    <w:rsid w:val="002C7646"/>
    <w:rsid w:val="003069F5"/>
    <w:rsid w:val="003159EC"/>
    <w:rsid w:val="00322A2A"/>
    <w:rsid w:val="00385E82"/>
    <w:rsid w:val="003C7011"/>
    <w:rsid w:val="003E225B"/>
    <w:rsid w:val="003E6C36"/>
    <w:rsid w:val="00420235"/>
    <w:rsid w:val="00464656"/>
    <w:rsid w:val="004769C9"/>
    <w:rsid w:val="004C0F7C"/>
    <w:rsid w:val="004D673E"/>
    <w:rsid w:val="004E62F4"/>
    <w:rsid w:val="004F199E"/>
    <w:rsid w:val="004F31ED"/>
    <w:rsid w:val="00512683"/>
    <w:rsid w:val="005506D5"/>
    <w:rsid w:val="0056400E"/>
    <w:rsid w:val="00596097"/>
    <w:rsid w:val="005B6994"/>
    <w:rsid w:val="005E5D0F"/>
    <w:rsid w:val="006214FA"/>
    <w:rsid w:val="006374D6"/>
    <w:rsid w:val="00642962"/>
    <w:rsid w:val="0066757C"/>
    <w:rsid w:val="006A190D"/>
    <w:rsid w:val="006B4B14"/>
    <w:rsid w:val="006E1160"/>
    <w:rsid w:val="00713A01"/>
    <w:rsid w:val="0075633C"/>
    <w:rsid w:val="007638A4"/>
    <w:rsid w:val="007D7FFD"/>
    <w:rsid w:val="007F32AF"/>
    <w:rsid w:val="00833DD4"/>
    <w:rsid w:val="008425D6"/>
    <w:rsid w:val="008452C4"/>
    <w:rsid w:val="00857F1B"/>
    <w:rsid w:val="00872B2B"/>
    <w:rsid w:val="00892C3B"/>
    <w:rsid w:val="008A1B54"/>
    <w:rsid w:val="008B5D3C"/>
    <w:rsid w:val="008C6128"/>
    <w:rsid w:val="008D1090"/>
    <w:rsid w:val="008F3564"/>
    <w:rsid w:val="008F65DC"/>
    <w:rsid w:val="00963862"/>
    <w:rsid w:val="00975049"/>
    <w:rsid w:val="009F43BE"/>
    <w:rsid w:val="009F683A"/>
    <w:rsid w:val="009F701D"/>
    <w:rsid w:val="00A0610C"/>
    <w:rsid w:val="00A311AD"/>
    <w:rsid w:val="00A57780"/>
    <w:rsid w:val="00A7428D"/>
    <w:rsid w:val="00A82660"/>
    <w:rsid w:val="00AB48A0"/>
    <w:rsid w:val="00AC548D"/>
    <w:rsid w:val="00AD3D84"/>
    <w:rsid w:val="00AE11E2"/>
    <w:rsid w:val="00B27988"/>
    <w:rsid w:val="00B46A35"/>
    <w:rsid w:val="00B61318"/>
    <w:rsid w:val="00B6328A"/>
    <w:rsid w:val="00B70702"/>
    <w:rsid w:val="00B748FB"/>
    <w:rsid w:val="00BD4B7C"/>
    <w:rsid w:val="00C6280E"/>
    <w:rsid w:val="00C640AF"/>
    <w:rsid w:val="00C7128C"/>
    <w:rsid w:val="00C7405B"/>
    <w:rsid w:val="00CD18DF"/>
    <w:rsid w:val="00CD5FE4"/>
    <w:rsid w:val="00D15288"/>
    <w:rsid w:val="00D6262A"/>
    <w:rsid w:val="00D73CEC"/>
    <w:rsid w:val="00D93F66"/>
    <w:rsid w:val="00DA3338"/>
    <w:rsid w:val="00DA600D"/>
    <w:rsid w:val="00DD3139"/>
    <w:rsid w:val="00DD40B3"/>
    <w:rsid w:val="00DD60A0"/>
    <w:rsid w:val="00DD6852"/>
    <w:rsid w:val="00DF3DF8"/>
    <w:rsid w:val="00E133CE"/>
    <w:rsid w:val="00E14315"/>
    <w:rsid w:val="00E24F3F"/>
    <w:rsid w:val="00E25A10"/>
    <w:rsid w:val="00E45A57"/>
    <w:rsid w:val="00E75AB3"/>
    <w:rsid w:val="00E924A4"/>
    <w:rsid w:val="00ED7757"/>
    <w:rsid w:val="00EE0018"/>
    <w:rsid w:val="00F2427E"/>
    <w:rsid w:val="00F36F2D"/>
    <w:rsid w:val="00F708A5"/>
    <w:rsid w:val="00F77941"/>
    <w:rsid w:val="00F80741"/>
    <w:rsid w:val="00F95FA5"/>
    <w:rsid w:val="00F96A0B"/>
    <w:rsid w:val="00FA725D"/>
    <w:rsid w:val="00FB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A3232"/>
  <w15:chartTrackingRefBased/>
  <w15:docId w15:val="{2DF10B54-6E2A-42D6-B9B4-0847F83EC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1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1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1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1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1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1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1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1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1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1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1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1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1A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069F5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3069F5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C61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260</Words>
  <Characters>1483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Lesego Mpumi Bele</dc:creator>
  <cp:keywords/>
  <dc:description/>
  <cp:lastModifiedBy>Lesego Mpumi Bele</cp:lastModifiedBy>
  <cp:revision>67</cp:revision>
  <dcterms:created xsi:type="dcterms:W3CDTF">2025-09-19T02:14:00Z</dcterms:created>
  <dcterms:modified xsi:type="dcterms:W3CDTF">2025-09-19T21:58:00Z</dcterms:modified>
</cp:coreProperties>
</file>